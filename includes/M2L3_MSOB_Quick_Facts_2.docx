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529" w:rsidRDefault="00345529" w:rsidP="00345529">
      <w:pPr>
        <w:jc w:val="center"/>
        <w:rPr>
          <w:rFonts w:ascii="Verdana" w:hAnsi="Verdana"/>
          <w:b/>
          <w:sz w:val="32"/>
          <w:szCs w:val="32"/>
        </w:rPr>
      </w:pPr>
      <w:r w:rsidRPr="00AA3F25">
        <w:rPr>
          <w:rFonts w:ascii="Verdana" w:hAnsi="Verdana"/>
          <w:b/>
          <w:sz w:val="32"/>
          <w:szCs w:val="32"/>
        </w:rPr>
        <w:t>Technology Readiness Assessment</w:t>
      </w:r>
    </w:p>
    <w:p w:rsidR="00345529" w:rsidRDefault="00345529" w:rsidP="00345529">
      <w:pPr>
        <w:jc w:val="center"/>
        <w:rPr>
          <w:sz w:val="24"/>
          <w:szCs w:val="24"/>
        </w:rPr>
      </w:pPr>
    </w:p>
    <w:p w:rsidR="00345529" w:rsidRDefault="00345529" w:rsidP="00345529">
      <w:pPr>
        <w:rPr>
          <w:rFonts w:ascii="Verdana" w:hAnsi="Verdana"/>
          <w:b/>
        </w:rPr>
      </w:pPr>
      <w:r>
        <w:rPr>
          <w:rFonts w:ascii="Verdana" w:hAnsi="Verdana"/>
          <w:b/>
          <w:sz w:val="24"/>
          <w:szCs w:val="24"/>
        </w:rPr>
        <w:t>2</w:t>
      </w:r>
      <w:r w:rsidRPr="00F55A8E">
        <w:rPr>
          <w:rFonts w:ascii="Verdana" w:hAnsi="Verdana"/>
          <w:b/>
          <w:sz w:val="24"/>
          <w:szCs w:val="24"/>
        </w:rPr>
        <w:t>.</w:t>
      </w:r>
      <w:r>
        <w:rPr>
          <w:rFonts w:ascii="Verdana" w:hAnsi="Verdana"/>
          <w:b/>
          <w:sz w:val="24"/>
          <w:szCs w:val="24"/>
        </w:rPr>
        <w:t xml:space="preserve">  TRA PROCESS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</w:rPr>
        <w:t>2.</w:t>
      </w:r>
      <w:r w:rsidR="002529D4">
        <w:rPr>
          <w:rFonts w:ascii="Verdana" w:hAnsi="Verdana"/>
          <w:b/>
        </w:rPr>
        <w:t>3</w:t>
      </w:r>
      <w:r>
        <w:rPr>
          <w:rFonts w:ascii="Verdana" w:hAnsi="Verdana"/>
          <w:b/>
        </w:rPr>
        <w:t>.  Identify an IRP</w:t>
      </w:r>
    </w:p>
    <w:p w:rsidR="00DC5CA8" w:rsidRDefault="00174376" w:rsidP="00345529">
      <w:pPr>
        <w:rPr>
          <w:rFonts w:ascii="Verdana" w:hAnsi="Verdana"/>
          <w:sz w:val="20"/>
          <w:szCs w:val="20"/>
        </w:rPr>
      </w:pPr>
      <w:r w:rsidRPr="0017437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6pt;margin-top:2.1pt;width:225.3pt;height:241.9pt;z-index:251658240;mso-position-horizontal-relative:margin;mso-width-relative:margin;mso-height-relative:margin">
            <v:textbox>
              <w:txbxContent>
                <w:p w:rsidR="006A493A" w:rsidRDefault="006A493A" w:rsidP="00A7019B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6A493A" w:rsidRDefault="006A493A" w:rsidP="00A7019B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A7019B" w:rsidRPr="003C5E7C" w:rsidRDefault="001A2584" w:rsidP="00A7019B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668905" cy="2620213"/>
                        <wp:effectExtent l="19050" t="0" r="0" b="0"/>
                        <wp:docPr id="1" name="Picture 1" descr="\\OKCOK06OFS01\Projects\00-Active\1796_AFIT Task Order 7_TRA_SYS109\04-Development\04-Graphics\coursegraphics\finalimages\module2\lesson3\2301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\\OKCOK06OFS01\Projects\00-Active\1796_AFIT Task Order 7_TRA_SYS109\04-Development\04-Graphics\coursegraphics\finalimages\module2\lesson3\2301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8905" cy="2620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345529">
        <w:br/>
      </w:r>
      <w:r w:rsidR="00345529" w:rsidRPr="00345529">
        <w:rPr>
          <w:rFonts w:ascii="Verdana" w:hAnsi="Verdana"/>
          <w:sz w:val="20"/>
          <w:szCs w:val="20"/>
        </w:rPr>
        <w:t>The objective of this lesson is for each student to comprehend the process for identifying an IRP.</w:t>
      </w:r>
    </w:p>
    <w:p w:rsidR="00345529" w:rsidRDefault="00345529" w:rsidP="00345529">
      <w:pPr>
        <w:rPr>
          <w:rFonts w:ascii="Verdana" w:hAnsi="Verdana"/>
          <w:sz w:val="20"/>
          <w:szCs w:val="20"/>
        </w:rPr>
      </w:pPr>
    </w:p>
    <w:p w:rsidR="00345529" w:rsidRDefault="002529D4" w:rsidP="00345529">
      <w:pPr>
        <w:pStyle w:val="BESABulletedText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2.3.1</w:t>
      </w:r>
      <w:proofErr w:type="gramStart"/>
      <w:r>
        <w:rPr>
          <w:rFonts w:ascii="Verdana" w:hAnsi="Verdana"/>
          <w:b/>
          <w:szCs w:val="20"/>
        </w:rPr>
        <w:t xml:space="preserve">.  </w:t>
      </w:r>
      <w:r w:rsidR="00345529">
        <w:rPr>
          <w:rFonts w:ascii="Verdana" w:hAnsi="Verdana"/>
          <w:b/>
          <w:szCs w:val="20"/>
        </w:rPr>
        <w:t>A</w:t>
      </w:r>
      <w:r w:rsidR="00345529" w:rsidRPr="00B91297">
        <w:rPr>
          <w:rFonts w:ascii="Verdana" w:hAnsi="Verdana"/>
          <w:b/>
          <w:szCs w:val="20"/>
        </w:rPr>
        <w:t>ctivities</w:t>
      </w:r>
      <w:proofErr w:type="gramEnd"/>
      <w:r w:rsidR="00345529" w:rsidRPr="00B91297">
        <w:rPr>
          <w:rFonts w:ascii="Verdana" w:hAnsi="Verdana"/>
          <w:b/>
          <w:szCs w:val="20"/>
        </w:rPr>
        <w:t xml:space="preserve"> </w:t>
      </w:r>
      <w:r w:rsidR="00345529">
        <w:rPr>
          <w:rFonts w:ascii="Verdana" w:hAnsi="Verdana"/>
          <w:b/>
          <w:szCs w:val="20"/>
        </w:rPr>
        <w:t>A</w:t>
      </w:r>
      <w:r w:rsidR="00345529" w:rsidRPr="00B91297">
        <w:rPr>
          <w:rFonts w:ascii="Verdana" w:hAnsi="Verdana"/>
          <w:b/>
          <w:szCs w:val="20"/>
        </w:rPr>
        <w:t xml:space="preserve">ssociated with </w:t>
      </w:r>
      <w:r w:rsidR="00345529">
        <w:rPr>
          <w:rFonts w:ascii="Verdana" w:hAnsi="Verdana"/>
          <w:b/>
          <w:szCs w:val="20"/>
        </w:rPr>
        <w:t>I</w:t>
      </w:r>
      <w:r w:rsidR="00345529" w:rsidRPr="00B91297">
        <w:rPr>
          <w:rFonts w:ascii="Verdana" w:hAnsi="Verdana"/>
          <w:b/>
          <w:szCs w:val="20"/>
        </w:rPr>
        <w:t>dentifying an IRP</w:t>
      </w:r>
      <w:r w:rsidR="00345529">
        <w:rPr>
          <w:rFonts w:ascii="Verdana" w:hAnsi="Verdana"/>
          <w:b/>
          <w:szCs w:val="20"/>
        </w:rPr>
        <w:br/>
      </w:r>
    </w:p>
    <w:p w:rsidR="00345529" w:rsidRPr="00F01E81" w:rsidRDefault="00345529" w:rsidP="00345529">
      <w:pPr>
        <w:pStyle w:val="BESAPopupTextNotice"/>
        <w:spacing w:after="120"/>
        <w:rPr>
          <w:rFonts w:ascii="Verdana" w:hAnsi="Verdana"/>
          <w:b/>
        </w:rPr>
      </w:pPr>
      <w:r w:rsidRPr="00F01E81">
        <w:rPr>
          <w:rFonts w:ascii="Verdana" w:hAnsi="Verdana"/>
          <w:b/>
        </w:rPr>
        <w:t>Match potential IRP Team Members to specific attributes:</w:t>
      </w:r>
    </w:p>
    <w:p w:rsidR="00345529" w:rsidRDefault="00345529" w:rsidP="00345529">
      <w:pPr>
        <w:pStyle w:val="BESAPopupTextNotice"/>
        <w:numPr>
          <w:ilvl w:val="0"/>
          <w:numId w:val="1"/>
        </w:numPr>
        <w:spacing w:after="120"/>
        <w:rPr>
          <w:rFonts w:ascii="Verdana" w:hAnsi="Verdana"/>
          <w:i w:val="0"/>
        </w:rPr>
      </w:pPr>
      <w:r>
        <w:rPr>
          <w:rFonts w:ascii="Verdana" w:hAnsi="Verdana"/>
          <w:i w:val="0"/>
        </w:rPr>
        <w:t>Possess subject matter expertise</w:t>
      </w:r>
    </w:p>
    <w:p w:rsidR="00345529" w:rsidRDefault="00345529" w:rsidP="00345529">
      <w:pPr>
        <w:pStyle w:val="BESAPopupTextNotice"/>
        <w:numPr>
          <w:ilvl w:val="0"/>
          <w:numId w:val="1"/>
        </w:numPr>
        <w:spacing w:after="120"/>
        <w:rPr>
          <w:rFonts w:ascii="Verdana" w:hAnsi="Verdana"/>
          <w:i w:val="0"/>
        </w:rPr>
      </w:pPr>
      <w:r>
        <w:rPr>
          <w:rFonts w:ascii="Verdana" w:hAnsi="Verdana"/>
          <w:i w:val="0"/>
        </w:rPr>
        <w:t>Contribute in-depth knowledge of a technological capability area</w:t>
      </w:r>
    </w:p>
    <w:p w:rsidR="00345529" w:rsidRDefault="00345529" w:rsidP="00345529">
      <w:pPr>
        <w:pStyle w:val="BESAPopupTextNotice"/>
        <w:numPr>
          <w:ilvl w:val="0"/>
          <w:numId w:val="1"/>
        </w:numPr>
        <w:spacing w:after="120"/>
        <w:rPr>
          <w:rFonts w:ascii="Verdana" w:hAnsi="Verdana"/>
          <w:i w:val="0"/>
        </w:rPr>
      </w:pPr>
      <w:r>
        <w:rPr>
          <w:rFonts w:ascii="Verdana" w:hAnsi="Verdana"/>
          <w:i w:val="0"/>
        </w:rPr>
        <w:t>Enhance team’s understanding of new and legacy processes</w:t>
      </w:r>
    </w:p>
    <w:p w:rsidR="00345529" w:rsidRDefault="00345529" w:rsidP="00345529">
      <w:pPr>
        <w:pStyle w:val="BESABulletedText"/>
        <w:numPr>
          <w:ilvl w:val="0"/>
          <w:numId w:val="1"/>
        </w:numPr>
        <w:rPr>
          <w:rFonts w:ascii="Verdana" w:hAnsi="Verdana"/>
        </w:rPr>
      </w:pPr>
      <w:r w:rsidRPr="00386F42">
        <w:rPr>
          <w:rFonts w:ascii="Verdana" w:hAnsi="Verdana"/>
        </w:rPr>
        <w:t>Eliminate bias thinking by being independent of the program’s technology development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</w:p>
    <w:p w:rsidR="00F01E81" w:rsidRDefault="00174376" w:rsidP="00345529">
      <w:pPr>
        <w:pStyle w:val="BESAPopupTextNotice"/>
        <w:spacing w:after="120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027" type="#_x0000_t202" style="position:absolute;margin-left:.9pt;margin-top:18.9pt;width:225.3pt;height:222.75pt;z-index:251659264;mso-position-horizontal-relative:margin;mso-width-relative:margin;mso-height-relative:margin">
            <v:textbox style="mso-next-textbox:#_x0000_s1027">
              <w:txbxContent>
                <w:p w:rsidR="006A493A" w:rsidRDefault="006A493A" w:rsidP="00F01E81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6A493A" w:rsidRDefault="006A493A" w:rsidP="00F01E81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F01E81" w:rsidRPr="003C5E7C" w:rsidRDefault="001A2584" w:rsidP="00F01E81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668905" cy="2175738"/>
                        <wp:effectExtent l="19050" t="0" r="0" b="0"/>
                        <wp:docPr id="2" name="Picture 2" descr="\\OKCOK06OFS01\Projects\00-Active\1796_AFIT Task Order 7_TRA_SYS109\04-Development\04-Graphics\coursegraphics\finalimages\module2\lesson3\2303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\\OKCOK06OFS01\Projects\00-Active\1796_AFIT Task Order 7_TRA_SYS109\04-Development\04-Graphics\coursegraphics\finalimages\module2\lesson3\2303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8905" cy="21757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</w:p>
    <w:p w:rsidR="00F01E81" w:rsidRDefault="00F01E81" w:rsidP="00345529">
      <w:pPr>
        <w:pStyle w:val="BESAPopupTextNotice"/>
        <w:spacing w:after="120"/>
        <w:rPr>
          <w:rFonts w:ascii="Verdana" w:hAnsi="Verdana"/>
          <w:b/>
        </w:rPr>
      </w:pPr>
    </w:p>
    <w:p w:rsidR="00345529" w:rsidRPr="00F01E81" w:rsidRDefault="00345529" w:rsidP="00345529">
      <w:pPr>
        <w:pStyle w:val="BESAPopupTextNotice"/>
        <w:spacing w:after="120"/>
        <w:rPr>
          <w:rFonts w:ascii="Verdana" w:hAnsi="Verdana"/>
          <w:b/>
        </w:rPr>
      </w:pPr>
      <w:r w:rsidRPr="00F01E81">
        <w:rPr>
          <w:rFonts w:ascii="Verdana" w:hAnsi="Verdana"/>
          <w:b/>
        </w:rPr>
        <w:t>Match potential IRP Lead to specific attributes:</w:t>
      </w:r>
    </w:p>
    <w:p w:rsidR="00F01E81" w:rsidRDefault="00345529" w:rsidP="00345529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01E81">
        <w:rPr>
          <w:rFonts w:ascii="Verdana" w:hAnsi="Verdana"/>
          <w:sz w:val="20"/>
          <w:szCs w:val="20"/>
        </w:rPr>
        <w:t xml:space="preserve">Provides technical experience and authority in the technology element being evaluated and is from outside of the </w:t>
      </w:r>
      <w:smartTag w:uri="urn:schemas-microsoft-com:office:smarttags" w:element="stockticker">
        <w:r w:rsidRPr="00F01E81">
          <w:rPr>
            <w:rFonts w:ascii="Verdana" w:hAnsi="Verdana"/>
            <w:sz w:val="20"/>
            <w:szCs w:val="20"/>
          </w:rPr>
          <w:t>PEO</w:t>
        </w:r>
      </w:smartTag>
      <w:r w:rsidRPr="00F01E81">
        <w:rPr>
          <w:rFonts w:ascii="Verdana" w:hAnsi="Verdana"/>
          <w:sz w:val="20"/>
          <w:szCs w:val="20"/>
        </w:rPr>
        <w:t xml:space="preserve"> chain of command</w:t>
      </w:r>
    </w:p>
    <w:p w:rsidR="00F01E81" w:rsidRDefault="00345529" w:rsidP="00345529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01E81">
        <w:rPr>
          <w:rFonts w:ascii="Verdana" w:hAnsi="Verdana"/>
          <w:sz w:val="20"/>
          <w:szCs w:val="20"/>
        </w:rPr>
        <w:t>Possesses an ability to provide foresight</w:t>
      </w:r>
    </w:p>
    <w:p w:rsidR="00F01E81" w:rsidRDefault="00345529" w:rsidP="00345529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01E81">
        <w:rPr>
          <w:rFonts w:ascii="Verdana" w:hAnsi="Verdana"/>
          <w:sz w:val="20"/>
          <w:szCs w:val="20"/>
        </w:rPr>
        <w:t xml:space="preserve">Carries out activities in an organized fashion </w:t>
      </w:r>
    </w:p>
    <w:p w:rsidR="00F01E81" w:rsidRPr="00F01E81" w:rsidRDefault="00345529" w:rsidP="00345529">
      <w:pPr>
        <w:numPr>
          <w:ilvl w:val="0"/>
          <w:numId w:val="2"/>
        </w:numPr>
        <w:rPr>
          <w:rFonts w:ascii="Verdana" w:hAnsi="Verdana"/>
        </w:rPr>
      </w:pPr>
      <w:r w:rsidRPr="00F01E81">
        <w:rPr>
          <w:rFonts w:ascii="Verdana" w:hAnsi="Verdana"/>
          <w:sz w:val="20"/>
          <w:szCs w:val="20"/>
        </w:rPr>
        <w:t>Possesses leadership skills with the ability to be empathetic</w:t>
      </w:r>
    </w:p>
    <w:p w:rsidR="00345529" w:rsidRPr="00F01E81" w:rsidRDefault="00345529" w:rsidP="00345529">
      <w:pPr>
        <w:numPr>
          <w:ilvl w:val="0"/>
          <w:numId w:val="2"/>
        </w:numPr>
        <w:rPr>
          <w:rFonts w:ascii="Verdana" w:hAnsi="Verdana"/>
        </w:rPr>
      </w:pPr>
      <w:r w:rsidRPr="00F01E81">
        <w:rPr>
          <w:rFonts w:ascii="Verdana" w:hAnsi="Verdana"/>
          <w:sz w:val="20"/>
          <w:szCs w:val="20"/>
        </w:rPr>
        <w:t>Provides good communication</w:t>
      </w:r>
    </w:p>
    <w:p w:rsidR="00345529" w:rsidRPr="006245ED" w:rsidRDefault="00345529" w:rsidP="00345529">
      <w:pPr>
        <w:pStyle w:val="BESAPopupTextNotice"/>
        <w:numPr>
          <w:ilvl w:val="0"/>
          <w:numId w:val="2"/>
        </w:numPr>
        <w:spacing w:after="120"/>
        <w:rPr>
          <w:rFonts w:ascii="Verdana" w:hAnsi="Verdana"/>
          <w:i w:val="0"/>
        </w:rPr>
      </w:pPr>
      <w:r w:rsidRPr="006245ED">
        <w:rPr>
          <w:rFonts w:ascii="Verdana" w:hAnsi="Verdana"/>
          <w:i w:val="0"/>
          <w:szCs w:val="20"/>
        </w:rPr>
        <w:t xml:space="preserve">Contributes a pragmatic approach to the </w:t>
      </w:r>
      <w:smartTag w:uri="urn:schemas-microsoft-com:office:smarttags" w:element="stockticker">
        <w:r w:rsidRPr="006245ED">
          <w:rPr>
            <w:rFonts w:ascii="Verdana" w:hAnsi="Verdana"/>
            <w:i w:val="0"/>
            <w:szCs w:val="20"/>
          </w:rPr>
          <w:t>TRA</w:t>
        </w:r>
      </w:smartTag>
      <w:r w:rsidRPr="006245ED">
        <w:rPr>
          <w:rFonts w:ascii="Verdana" w:hAnsi="Verdana"/>
          <w:i w:val="0"/>
          <w:szCs w:val="20"/>
        </w:rPr>
        <w:t xml:space="preserve"> process</w:t>
      </w:r>
      <w:r>
        <w:rPr>
          <w:rFonts w:ascii="Verdana" w:hAnsi="Verdana"/>
          <w:i w:val="0"/>
          <w:szCs w:val="20"/>
        </w:rPr>
        <w:br/>
      </w:r>
      <w:r>
        <w:rPr>
          <w:rFonts w:ascii="Verdana" w:hAnsi="Verdana"/>
          <w:i w:val="0"/>
          <w:szCs w:val="20"/>
        </w:rPr>
        <w:br/>
      </w:r>
    </w:p>
    <w:p w:rsidR="00F01E81" w:rsidRDefault="00F01E81" w:rsidP="00345529">
      <w:pPr>
        <w:pStyle w:val="BESAPopupTextNotice"/>
        <w:spacing w:after="120"/>
        <w:rPr>
          <w:rFonts w:ascii="Verdana" w:hAnsi="Verdana"/>
          <w:i w:val="0"/>
        </w:rPr>
      </w:pPr>
    </w:p>
    <w:p w:rsidR="00345529" w:rsidRPr="00F01E81" w:rsidRDefault="00345529" w:rsidP="00345529">
      <w:pPr>
        <w:pStyle w:val="BESAPopupTextNotice"/>
        <w:spacing w:after="120"/>
        <w:rPr>
          <w:rFonts w:ascii="Verdana" w:hAnsi="Verdana"/>
          <w:b/>
        </w:rPr>
      </w:pPr>
      <w:r w:rsidRPr="00F01E81">
        <w:rPr>
          <w:rFonts w:ascii="Verdana" w:hAnsi="Verdana"/>
          <w:b/>
        </w:rPr>
        <w:lastRenderedPageBreak/>
        <w:t>Use appropriate sources to locate potential IRP candidates:</w:t>
      </w:r>
    </w:p>
    <w:p w:rsidR="00345529" w:rsidRPr="00EE02FC" w:rsidRDefault="00345529" w:rsidP="00345529">
      <w:pPr>
        <w:pStyle w:val="BESABulletedText"/>
        <w:numPr>
          <w:ilvl w:val="0"/>
          <w:numId w:val="3"/>
        </w:numPr>
        <w:ind w:left="746"/>
        <w:rPr>
          <w:rFonts w:ascii="Verdana" w:hAnsi="Verdana"/>
        </w:rPr>
      </w:pPr>
      <w:r w:rsidRPr="00EE02FC">
        <w:rPr>
          <w:rFonts w:ascii="Verdana" w:hAnsi="Verdana"/>
        </w:rPr>
        <w:t>Product Center-Engineering Directorate</w:t>
      </w:r>
    </w:p>
    <w:p w:rsidR="00345529" w:rsidRPr="00EE02FC" w:rsidRDefault="00345529" w:rsidP="00345529">
      <w:pPr>
        <w:pStyle w:val="BESABulletedText"/>
        <w:numPr>
          <w:ilvl w:val="0"/>
          <w:numId w:val="3"/>
        </w:numPr>
        <w:ind w:left="746"/>
        <w:rPr>
          <w:rFonts w:ascii="Verdana" w:hAnsi="Verdana"/>
        </w:rPr>
      </w:pPr>
      <w:r w:rsidRPr="00EE02FC">
        <w:rPr>
          <w:rFonts w:ascii="Verdana" w:hAnsi="Verdana"/>
        </w:rPr>
        <w:t xml:space="preserve">Air Force Research Laboratory </w:t>
      </w:r>
      <w:r>
        <w:rPr>
          <w:rFonts w:ascii="Verdana" w:hAnsi="Verdana"/>
        </w:rPr>
        <w:t>(AFRL)</w:t>
      </w:r>
    </w:p>
    <w:p w:rsidR="00345529" w:rsidRPr="00345529" w:rsidRDefault="00345529" w:rsidP="00345529">
      <w:pPr>
        <w:pStyle w:val="BESABulletedText"/>
        <w:numPr>
          <w:ilvl w:val="0"/>
          <w:numId w:val="3"/>
        </w:numPr>
        <w:ind w:left="746"/>
        <w:rPr>
          <w:rFonts w:ascii="Verdana" w:hAnsi="Verdana"/>
          <w:szCs w:val="20"/>
        </w:rPr>
      </w:pPr>
      <w:r w:rsidRPr="00345529">
        <w:rPr>
          <w:rFonts w:ascii="Verdana" w:hAnsi="Verdana"/>
        </w:rPr>
        <w:t>Federally Funded Research and Development Centers (FFRDC)</w:t>
      </w:r>
    </w:p>
    <w:p w:rsidR="00345529" w:rsidRDefault="00345529" w:rsidP="00345529">
      <w:pPr>
        <w:pStyle w:val="BESABulletedText"/>
        <w:numPr>
          <w:ilvl w:val="0"/>
          <w:numId w:val="3"/>
        </w:numPr>
        <w:ind w:left="746"/>
        <w:rPr>
          <w:rFonts w:ascii="Verdana" w:hAnsi="Verdana"/>
          <w:szCs w:val="20"/>
        </w:rPr>
      </w:pPr>
      <w:r w:rsidRPr="00345529">
        <w:rPr>
          <w:rFonts w:ascii="Verdana" w:hAnsi="Verdana"/>
          <w:szCs w:val="20"/>
        </w:rPr>
        <w:t>Advisory &amp; Assistance Services (A&amp;AS)</w:t>
      </w:r>
    </w:p>
    <w:p w:rsidR="00345529" w:rsidRDefault="00345529" w:rsidP="00345529">
      <w:pPr>
        <w:pStyle w:val="BESABulletedText"/>
        <w:numPr>
          <w:ilvl w:val="0"/>
          <w:numId w:val="3"/>
        </w:numPr>
        <w:ind w:left="746"/>
        <w:rPr>
          <w:rFonts w:ascii="Verdana" w:hAnsi="Verdana"/>
          <w:szCs w:val="20"/>
        </w:rPr>
      </w:pPr>
      <w:r w:rsidRPr="00345529">
        <w:rPr>
          <w:rFonts w:ascii="Verdana" w:hAnsi="Verdana"/>
          <w:szCs w:val="20"/>
        </w:rPr>
        <w:t>Other Service branches</w:t>
      </w:r>
      <w:r w:rsidR="00BA11AD">
        <w:rPr>
          <w:rFonts w:ascii="Verdana" w:hAnsi="Verdana"/>
          <w:szCs w:val="20"/>
        </w:rPr>
        <w:br/>
      </w:r>
      <w:r w:rsidR="00BA11AD">
        <w:rPr>
          <w:rFonts w:ascii="Verdana" w:hAnsi="Verdana"/>
          <w:szCs w:val="20"/>
        </w:rPr>
        <w:br/>
      </w:r>
    </w:p>
    <w:p w:rsidR="00BA11AD" w:rsidRDefault="002529D4" w:rsidP="00BA11AD">
      <w:pPr>
        <w:pStyle w:val="BESABulletedText"/>
        <w:rPr>
          <w:rFonts w:ascii="Verdana" w:hAnsi="Verdana"/>
          <w:szCs w:val="20"/>
        </w:rPr>
      </w:pPr>
      <w:r>
        <w:rPr>
          <w:rFonts w:ascii="Verdana" w:hAnsi="Verdana"/>
          <w:b/>
          <w:szCs w:val="20"/>
        </w:rPr>
        <w:t>2.3.2</w:t>
      </w:r>
      <w:proofErr w:type="gramStart"/>
      <w:r>
        <w:rPr>
          <w:rFonts w:ascii="Verdana" w:hAnsi="Verdana"/>
          <w:b/>
          <w:szCs w:val="20"/>
        </w:rPr>
        <w:t xml:space="preserve">.  </w:t>
      </w:r>
      <w:r w:rsidR="00BA11AD">
        <w:rPr>
          <w:rFonts w:ascii="Verdana" w:hAnsi="Verdana"/>
          <w:b/>
          <w:szCs w:val="20"/>
        </w:rPr>
        <w:t>R</w:t>
      </w:r>
      <w:r w:rsidR="00BA11AD" w:rsidRPr="00B91297">
        <w:rPr>
          <w:rFonts w:ascii="Verdana" w:hAnsi="Verdana"/>
          <w:b/>
          <w:szCs w:val="20"/>
        </w:rPr>
        <w:t>oles</w:t>
      </w:r>
      <w:proofErr w:type="gramEnd"/>
      <w:r w:rsidR="00BA11AD" w:rsidRPr="00B91297">
        <w:rPr>
          <w:rFonts w:ascii="Verdana" w:hAnsi="Verdana"/>
          <w:b/>
          <w:szCs w:val="20"/>
        </w:rPr>
        <w:t xml:space="preserve"> and </w:t>
      </w:r>
      <w:r w:rsidR="00BA11AD">
        <w:rPr>
          <w:rFonts w:ascii="Verdana" w:hAnsi="Verdana"/>
          <w:b/>
          <w:szCs w:val="20"/>
        </w:rPr>
        <w:t>R</w:t>
      </w:r>
      <w:r w:rsidR="00BA11AD" w:rsidRPr="00B91297">
        <w:rPr>
          <w:rFonts w:ascii="Verdana" w:hAnsi="Verdana"/>
          <w:b/>
          <w:szCs w:val="20"/>
        </w:rPr>
        <w:t xml:space="preserve">esponsibilities of </w:t>
      </w:r>
      <w:r w:rsidR="00BA11AD">
        <w:rPr>
          <w:rFonts w:ascii="Verdana" w:hAnsi="Verdana"/>
          <w:b/>
          <w:szCs w:val="20"/>
        </w:rPr>
        <w:t xml:space="preserve">the </w:t>
      </w:r>
      <w:r w:rsidR="00BA11AD" w:rsidRPr="00B91297">
        <w:rPr>
          <w:rFonts w:ascii="Verdana" w:hAnsi="Verdana"/>
          <w:b/>
          <w:szCs w:val="20"/>
        </w:rPr>
        <w:t xml:space="preserve">IRP </w:t>
      </w:r>
      <w:r w:rsidR="00BA11AD">
        <w:rPr>
          <w:rFonts w:ascii="Verdana" w:hAnsi="Verdana"/>
          <w:b/>
          <w:szCs w:val="20"/>
        </w:rPr>
        <w:t>Members and the IRP Lead</w:t>
      </w:r>
    </w:p>
    <w:p w:rsidR="00BA11AD" w:rsidRDefault="00174376" w:rsidP="00BA11AD">
      <w:pPr>
        <w:pStyle w:val="BESABulletedText"/>
        <w:rPr>
          <w:rFonts w:ascii="Verdana" w:hAnsi="Verdana"/>
          <w:szCs w:val="20"/>
        </w:rPr>
      </w:pPr>
      <w:r w:rsidRPr="00174376">
        <w:rPr>
          <w:rFonts w:ascii="Verdana" w:hAnsi="Verdana"/>
          <w:b/>
          <w:noProof/>
        </w:rPr>
        <w:pict>
          <v:shape id="_x0000_s1028" type="#_x0000_t202" style="position:absolute;margin-left:259.05pt;margin-top:12.9pt;width:208.45pt;height:224.6pt;z-index:251660288;mso-position-horizontal-relative:margin;mso-width-relative:margin;mso-height-relative:margin">
            <v:textbox>
              <w:txbxContent>
                <w:p w:rsidR="00A10AFF" w:rsidRPr="003C5E7C" w:rsidRDefault="005F55B2" w:rsidP="00A10AFF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93839" cy="2812352"/>
                        <wp:effectExtent l="19050" t="0" r="0" b="0"/>
                        <wp:docPr id="3" name="Picture 3" descr="\\OKCOK06OFS01\Projects\00-Active\1796_AFIT Task Order 7_TRA_SYS109\04-Development\04-Graphics\coursegraphics\finalimages\module2\lesson3\2307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\\OKCOK06OFS01\Projects\00-Active\1796_AFIT Task Order 7_TRA_SYS109\04-Development\04-Graphics\coursegraphics\finalimages\module2\lesson3\2307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3839" cy="2812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</w:p>
    <w:p w:rsidR="00A10AFF" w:rsidRDefault="00A10AFF" w:rsidP="00BA11AD">
      <w:pPr>
        <w:pStyle w:val="BESAPopupTextNotice"/>
        <w:spacing w:after="120"/>
        <w:rPr>
          <w:rFonts w:ascii="Verdana" w:hAnsi="Verdana"/>
          <w:b/>
        </w:rPr>
      </w:pPr>
    </w:p>
    <w:p w:rsidR="00BA11AD" w:rsidRPr="00A10AFF" w:rsidRDefault="00BA11AD" w:rsidP="00BA11AD">
      <w:pPr>
        <w:pStyle w:val="BESAPopupTextNotice"/>
        <w:spacing w:after="120"/>
        <w:rPr>
          <w:rFonts w:ascii="Verdana" w:hAnsi="Verdana"/>
          <w:b/>
        </w:rPr>
      </w:pPr>
      <w:r w:rsidRPr="00A10AFF">
        <w:rPr>
          <w:rFonts w:ascii="Verdana" w:hAnsi="Verdana"/>
          <w:b/>
        </w:rPr>
        <w:t>Responsibilities of IRP Team Members include:</w:t>
      </w:r>
    </w:p>
    <w:p w:rsidR="00BA11AD" w:rsidRPr="006A5A8C" w:rsidRDefault="00BA11AD" w:rsidP="00BA11AD">
      <w:pPr>
        <w:numPr>
          <w:ilvl w:val="0"/>
          <w:numId w:val="4"/>
        </w:numPr>
        <w:tabs>
          <w:tab w:val="clear" w:pos="972"/>
          <w:tab w:val="num" w:pos="746"/>
        </w:tabs>
        <w:ind w:left="746" w:hanging="360"/>
        <w:rPr>
          <w:rFonts w:ascii="Verdana" w:hAnsi="Verdana"/>
          <w:sz w:val="20"/>
          <w:szCs w:val="20"/>
        </w:rPr>
      </w:pPr>
      <w:r w:rsidRPr="006A5A8C">
        <w:rPr>
          <w:rFonts w:ascii="Verdana" w:hAnsi="Verdana"/>
          <w:sz w:val="20"/>
          <w:szCs w:val="20"/>
        </w:rPr>
        <w:t xml:space="preserve">Complete </w:t>
      </w:r>
      <w:r>
        <w:rPr>
          <w:rFonts w:ascii="Verdana" w:hAnsi="Verdana"/>
          <w:sz w:val="20"/>
          <w:szCs w:val="20"/>
        </w:rPr>
        <w:t xml:space="preserve">the </w:t>
      </w:r>
      <w:r w:rsidRPr="006A5A8C">
        <w:rPr>
          <w:rFonts w:ascii="Verdana" w:hAnsi="Verdana"/>
          <w:sz w:val="20"/>
          <w:szCs w:val="20"/>
        </w:rPr>
        <w:t xml:space="preserve">DAU CLE 021 </w:t>
      </w:r>
      <w:r w:rsidRPr="006A5A8C">
        <w:rPr>
          <w:rFonts w:ascii="Verdana" w:hAnsi="Verdana"/>
          <w:i/>
          <w:sz w:val="20"/>
          <w:szCs w:val="20"/>
        </w:rPr>
        <w:t>Technology Readiness Assessment</w:t>
      </w:r>
      <w:r w:rsidRPr="006A5A8C">
        <w:rPr>
          <w:rFonts w:ascii="Verdana" w:hAnsi="Verdana"/>
          <w:sz w:val="20"/>
          <w:szCs w:val="20"/>
        </w:rPr>
        <w:t xml:space="preserve"> course (online)</w:t>
      </w:r>
      <w:r>
        <w:rPr>
          <w:rFonts w:ascii="Verdana" w:hAnsi="Verdana"/>
          <w:sz w:val="20"/>
          <w:szCs w:val="20"/>
        </w:rPr>
        <w:t>.</w:t>
      </w:r>
    </w:p>
    <w:p w:rsidR="00BA11AD" w:rsidRPr="006A5A8C" w:rsidRDefault="00BA11AD" w:rsidP="00BA11AD">
      <w:pPr>
        <w:numPr>
          <w:ilvl w:val="0"/>
          <w:numId w:val="4"/>
        </w:numPr>
        <w:tabs>
          <w:tab w:val="clear" w:pos="972"/>
          <w:tab w:val="num" w:pos="746"/>
        </w:tabs>
        <w:ind w:left="746" w:hanging="360"/>
        <w:rPr>
          <w:rFonts w:ascii="Verdana" w:hAnsi="Verdana"/>
          <w:sz w:val="20"/>
          <w:szCs w:val="20"/>
        </w:rPr>
      </w:pPr>
      <w:r w:rsidRPr="006A5A8C">
        <w:rPr>
          <w:rFonts w:ascii="Verdana" w:hAnsi="Verdana"/>
          <w:sz w:val="20"/>
          <w:szCs w:val="20"/>
        </w:rPr>
        <w:t xml:space="preserve">Recommend to </w:t>
      </w:r>
      <w:r w:rsidRPr="00094ACF">
        <w:rPr>
          <w:rFonts w:ascii="Verdana" w:hAnsi="Verdana"/>
          <w:sz w:val="20"/>
          <w:szCs w:val="20"/>
        </w:rPr>
        <w:t xml:space="preserve">Deputy Assistant Secretary of the Air Force / Science, Technology, and Engineering Executive </w:t>
      </w:r>
      <w:r>
        <w:rPr>
          <w:rFonts w:ascii="Verdana" w:hAnsi="Verdana"/>
          <w:sz w:val="20"/>
          <w:szCs w:val="20"/>
        </w:rPr>
        <w:t>(</w:t>
      </w:r>
      <w:r w:rsidRPr="006A5A8C">
        <w:rPr>
          <w:rFonts w:ascii="Verdana" w:hAnsi="Verdana"/>
          <w:sz w:val="20"/>
          <w:szCs w:val="20"/>
        </w:rPr>
        <w:t>SAF</w:t>
      </w:r>
      <w:r>
        <w:rPr>
          <w:rFonts w:ascii="Verdana" w:hAnsi="Verdana"/>
          <w:sz w:val="20"/>
          <w:szCs w:val="20"/>
        </w:rPr>
        <w:t xml:space="preserve"> </w:t>
      </w:r>
      <w:r w:rsidRPr="006A5A8C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 xml:space="preserve"> </w:t>
      </w:r>
      <w:r w:rsidRPr="006A5A8C">
        <w:rPr>
          <w:rFonts w:ascii="Verdana" w:hAnsi="Verdana"/>
          <w:sz w:val="20"/>
          <w:szCs w:val="20"/>
        </w:rPr>
        <w:t>AQR</w:t>
      </w:r>
      <w:r>
        <w:rPr>
          <w:rFonts w:ascii="Verdana" w:hAnsi="Verdana"/>
          <w:sz w:val="20"/>
          <w:szCs w:val="20"/>
        </w:rPr>
        <w:t>)</w:t>
      </w:r>
      <w:r w:rsidRPr="006A5A8C">
        <w:rPr>
          <w:rFonts w:ascii="Verdana" w:hAnsi="Verdana"/>
          <w:sz w:val="20"/>
          <w:szCs w:val="20"/>
        </w:rPr>
        <w:t xml:space="preserve"> a final </w:t>
      </w:r>
      <w:r>
        <w:rPr>
          <w:rFonts w:ascii="Verdana" w:hAnsi="Verdana"/>
          <w:sz w:val="20"/>
          <w:szCs w:val="20"/>
        </w:rPr>
        <w:t>Critical Technology Element (</w:t>
      </w:r>
      <w:r w:rsidRPr="006A5A8C">
        <w:rPr>
          <w:rFonts w:ascii="Verdana" w:hAnsi="Verdana"/>
          <w:sz w:val="20"/>
          <w:szCs w:val="20"/>
        </w:rPr>
        <w:t>CTE</w:t>
      </w:r>
      <w:r>
        <w:rPr>
          <w:rFonts w:ascii="Verdana" w:hAnsi="Verdana"/>
          <w:sz w:val="20"/>
          <w:szCs w:val="20"/>
        </w:rPr>
        <w:t>)</w:t>
      </w:r>
      <w:r w:rsidRPr="006A5A8C">
        <w:rPr>
          <w:rFonts w:ascii="Verdana" w:hAnsi="Verdana"/>
          <w:sz w:val="20"/>
          <w:szCs w:val="20"/>
        </w:rPr>
        <w:t xml:space="preserve"> assessment list</w:t>
      </w:r>
      <w:r>
        <w:rPr>
          <w:rFonts w:ascii="Verdana" w:hAnsi="Verdana"/>
          <w:sz w:val="20"/>
          <w:szCs w:val="20"/>
        </w:rPr>
        <w:t>.</w:t>
      </w:r>
    </w:p>
    <w:p w:rsidR="00BA11AD" w:rsidRPr="0037553E" w:rsidRDefault="00BA11AD" w:rsidP="00BA11AD">
      <w:pPr>
        <w:numPr>
          <w:ilvl w:val="0"/>
          <w:numId w:val="4"/>
        </w:numPr>
        <w:tabs>
          <w:tab w:val="clear" w:pos="972"/>
          <w:tab w:val="num" w:pos="746"/>
        </w:tabs>
        <w:ind w:left="746" w:hanging="360"/>
        <w:rPr>
          <w:rFonts w:ascii="Verdana" w:hAnsi="Verdana"/>
        </w:rPr>
      </w:pPr>
      <w:r w:rsidRPr="006A5A8C">
        <w:rPr>
          <w:rFonts w:ascii="Verdana" w:hAnsi="Verdana"/>
          <w:sz w:val="20"/>
          <w:szCs w:val="20"/>
        </w:rPr>
        <w:t xml:space="preserve">Perform the </w:t>
      </w:r>
      <w:r>
        <w:rPr>
          <w:rFonts w:ascii="Verdana" w:hAnsi="Verdana"/>
          <w:sz w:val="20"/>
          <w:szCs w:val="20"/>
        </w:rPr>
        <w:t>Technology Readiness Level (</w:t>
      </w:r>
      <w:r w:rsidRPr="006A5A8C">
        <w:rPr>
          <w:rFonts w:ascii="Verdana" w:hAnsi="Verdana"/>
          <w:sz w:val="20"/>
          <w:szCs w:val="20"/>
        </w:rPr>
        <w:t>TRL</w:t>
      </w:r>
      <w:r>
        <w:rPr>
          <w:rFonts w:ascii="Verdana" w:hAnsi="Verdana"/>
          <w:sz w:val="20"/>
          <w:szCs w:val="20"/>
        </w:rPr>
        <w:t>)</w:t>
      </w:r>
      <w:r w:rsidRPr="006A5A8C">
        <w:rPr>
          <w:rFonts w:ascii="Verdana" w:hAnsi="Verdana"/>
          <w:sz w:val="20"/>
          <w:szCs w:val="20"/>
        </w:rPr>
        <w:t xml:space="preserve"> assessment for all CTEs, and include the basis for assessment</w:t>
      </w:r>
      <w:r>
        <w:rPr>
          <w:rFonts w:ascii="Verdana" w:hAnsi="Verdana"/>
          <w:sz w:val="20"/>
          <w:szCs w:val="20"/>
        </w:rPr>
        <w:t>.</w:t>
      </w:r>
    </w:p>
    <w:p w:rsidR="00BA11AD" w:rsidRPr="00405B7E" w:rsidRDefault="00BA11AD" w:rsidP="00BA11AD">
      <w:pPr>
        <w:pStyle w:val="BESABulletedText"/>
        <w:numPr>
          <w:ilvl w:val="0"/>
          <w:numId w:val="4"/>
        </w:numPr>
        <w:tabs>
          <w:tab w:val="clear" w:pos="972"/>
          <w:tab w:val="num" w:pos="747"/>
        </w:tabs>
        <w:ind w:left="747" w:hanging="360"/>
        <w:rPr>
          <w:rFonts w:ascii="Verdana" w:hAnsi="Verdana"/>
          <w:szCs w:val="20"/>
        </w:rPr>
      </w:pPr>
      <w:r w:rsidRPr="006A5A8C">
        <w:rPr>
          <w:rFonts w:ascii="Verdana" w:hAnsi="Verdana"/>
          <w:szCs w:val="20"/>
        </w:rPr>
        <w:t>Document</w:t>
      </w:r>
      <w:r w:rsidRPr="006A5A8C">
        <w:rPr>
          <w:rFonts w:ascii="Verdana" w:hAnsi="Verdana"/>
          <w:color w:val="000000"/>
          <w:szCs w:val="20"/>
        </w:rPr>
        <w:t xml:space="preserve"> and submit the assessment to </w:t>
      </w:r>
      <w:r>
        <w:rPr>
          <w:rFonts w:ascii="Verdana" w:hAnsi="Verdana"/>
          <w:color w:val="000000"/>
          <w:szCs w:val="20"/>
        </w:rPr>
        <w:t>the Program Management Office (</w:t>
      </w:r>
      <w:r w:rsidRPr="006A5A8C">
        <w:rPr>
          <w:rFonts w:ascii="Verdana" w:hAnsi="Verdana"/>
          <w:color w:val="000000"/>
          <w:szCs w:val="20"/>
        </w:rPr>
        <w:t>PMO</w:t>
      </w:r>
      <w:r>
        <w:rPr>
          <w:rFonts w:ascii="Verdana" w:hAnsi="Verdana"/>
          <w:color w:val="000000"/>
          <w:szCs w:val="20"/>
        </w:rPr>
        <w:t>)</w:t>
      </w:r>
      <w:r w:rsidRPr="006A5A8C">
        <w:rPr>
          <w:rFonts w:ascii="Verdana" w:hAnsi="Verdana"/>
          <w:color w:val="000000"/>
          <w:szCs w:val="20"/>
        </w:rPr>
        <w:t xml:space="preserve"> and SAF</w:t>
      </w:r>
      <w:r>
        <w:rPr>
          <w:rFonts w:ascii="Verdana" w:hAnsi="Verdana"/>
          <w:color w:val="000000"/>
          <w:szCs w:val="20"/>
        </w:rPr>
        <w:t xml:space="preserve"> </w:t>
      </w:r>
      <w:r w:rsidRPr="006A5A8C">
        <w:rPr>
          <w:rFonts w:ascii="Verdana" w:hAnsi="Verdana"/>
          <w:color w:val="000000"/>
          <w:szCs w:val="20"/>
        </w:rPr>
        <w:t>/</w:t>
      </w:r>
      <w:r>
        <w:rPr>
          <w:rFonts w:ascii="Verdana" w:hAnsi="Verdana"/>
          <w:color w:val="000000"/>
          <w:szCs w:val="20"/>
        </w:rPr>
        <w:t xml:space="preserve"> </w:t>
      </w:r>
      <w:r w:rsidRPr="006A5A8C">
        <w:rPr>
          <w:rFonts w:ascii="Verdana" w:hAnsi="Verdana"/>
          <w:color w:val="000000"/>
          <w:szCs w:val="20"/>
        </w:rPr>
        <w:t>AQR</w:t>
      </w:r>
      <w:r>
        <w:rPr>
          <w:rFonts w:ascii="Verdana" w:hAnsi="Verdana"/>
          <w:color w:val="000000"/>
          <w:szCs w:val="20"/>
        </w:rPr>
        <w:t>.</w:t>
      </w:r>
      <w:r>
        <w:rPr>
          <w:rFonts w:ascii="Verdana" w:hAnsi="Verdana"/>
          <w:color w:val="000000"/>
          <w:szCs w:val="20"/>
        </w:rPr>
        <w:br/>
      </w:r>
      <w:r>
        <w:rPr>
          <w:rFonts w:ascii="Verdana" w:hAnsi="Verdana"/>
          <w:color w:val="000000"/>
          <w:szCs w:val="20"/>
        </w:rPr>
        <w:br/>
      </w:r>
    </w:p>
    <w:p w:rsidR="00A10AFF" w:rsidRDefault="00A10AFF" w:rsidP="00BA11AD">
      <w:pPr>
        <w:pStyle w:val="BESAPopupTextNotice"/>
        <w:spacing w:after="120"/>
        <w:rPr>
          <w:rFonts w:ascii="Verdana" w:hAnsi="Verdana"/>
          <w:i w:val="0"/>
        </w:rPr>
      </w:pPr>
    </w:p>
    <w:p w:rsidR="00A10AFF" w:rsidRDefault="00174376" w:rsidP="00BA11AD">
      <w:pPr>
        <w:pStyle w:val="BESAPopupTextNotice"/>
        <w:spacing w:after="120"/>
        <w:rPr>
          <w:rFonts w:ascii="Verdana" w:hAnsi="Verdana"/>
          <w:i w:val="0"/>
        </w:rPr>
      </w:pPr>
      <w:r>
        <w:rPr>
          <w:rFonts w:ascii="Verdana" w:hAnsi="Verdana"/>
          <w:i w:val="0"/>
          <w:noProof/>
        </w:rPr>
        <w:pict>
          <v:shape id="_x0000_s1029" type="#_x0000_t202" style="position:absolute;margin-left:0;margin-top:1.15pt;width:212.55pt;height:229.05pt;z-index:251661312;mso-position-horizontal-relative:margin;mso-width-relative:margin;mso-height-relative:margin">
            <v:textbox>
              <w:txbxContent>
                <w:p w:rsidR="00A10AFF" w:rsidRPr="003C5E7C" w:rsidRDefault="005F55B2" w:rsidP="00A10AFF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25499" cy="2826830"/>
                        <wp:effectExtent l="19050" t="0" r="8001" b="0"/>
                        <wp:docPr id="4" name="Picture 4" descr="\\OKCOK06OFS01\Projects\00-Active\1796_AFIT Task Order 7_TRA_SYS109\04-Development\04-Graphics\coursegraphics\finalimages\module2\lesson3\2308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\\OKCOK06OFS01\Projects\00-Active\1796_AFIT Task Order 7_TRA_SYS109\04-Development\04-Graphics\coursegraphics\finalimages\module2\lesson3\2308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5499" cy="28268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</w:p>
    <w:p w:rsidR="00A10AFF" w:rsidRDefault="00A10AFF" w:rsidP="00BA11AD">
      <w:pPr>
        <w:pStyle w:val="BESAPopupTextNotice"/>
        <w:spacing w:after="120"/>
        <w:rPr>
          <w:rFonts w:ascii="Verdana" w:hAnsi="Verdana"/>
          <w:i w:val="0"/>
        </w:rPr>
      </w:pPr>
    </w:p>
    <w:p w:rsidR="00A10AFF" w:rsidRDefault="00A10AFF" w:rsidP="00BA11AD">
      <w:pPr>
        <w:pStyle w:val="BESAPopupTextNotice"/>
        <w:spacing w:after="120"/>
        <w:rPr>
          <w:rFonts w:ascii="Verdana" w:hAnsi="Verdana"/>
          <w:i w:val="0"/>
        </w:rPr>
      </w:pPr>
    </w:p>
    <w:p w:rsidR="00BA11AD" w:rsidRPr="00A10AFF" w:rsidRDefault="00BA11AD" w:rsidP="00BA11AD">
      <w:pPr>
        <w:pStyle w:val="BESAPopupTextNotice"/>
        <w:spacing w:after="120"/>
        <w:rPr>
          <w:rFonts w:ascii="Verdana" w:hAnsi="Verdana"/>
          <w:b/>
        </w:rPr>
      </w:pPr>
      <w:r w:rsidRPr="00A10AFF">
        <w:rPr>
          <w:rFonts w:ascii="Verdana" w:hAnsi="Verdana"/>
          <w:b/>
        </w:rPr>
        <w:t>Responsibilities of an IRP Lead include:</w:t>
      </w:r>
    </w:p>
    <w:p w:rsidR="00111918" w:rsidRDefault="00BA11AD" w:rsidP="00BA11AD">
      <w:pPr>
        <w:numPr>
          <w:ilvl w:val="0"/>
          <w:numId w:val="5"/>
        </w:numPr>
        <w:rPr>
          <w:ins w:id="0" w:author="Tammy Johnson" w:date="2010-05-11T15:40:00Z"/>
          <w:rFonts w:ascii="Verdana" w:hAnsi="Verdana"/>
          <w:sz w:val="20"/>
          <w:szCs w:val="20"/>
        </w:rPr>
      </w:pPr>
      <w:r w:rsidRPr="00B42986">
        <w:rPr>
          <w:rFonts w:ascii="Verdana" w:hAnsi="Verdana"/>
          <w:sz w:val="20"/>
          <w:szCs w:val="20"/>
        </w:rPr>
        <w:t>Manage the assessment effort and PMO</w:t>
      </w:r>
    </w:p>
    <w:p w:rsidR="00174376" w:rsidRDefault="00BA11AD" w:rsidP="00174376">
      <w:pPr>
        <w:ind w:left="360"/>
        <w:rPr>
          <w:rFonts w:ascii="Verdana" w:hAnsi="Verdana"/>
          <w:sz w:val="20"/>
          <w:szCs w:val="20"/>
        </w:rPr>
        <w:pPrChange w:id="1" w:author="Tammy Johnson" w:date="2010-05-11T15:40:00Z">
          <w:pPr>
            <w:numPr>
              <w:numId w:val="5"/>
            </w:numPr>
            <w:tabs>
              <w:tab w:val="num" w:pos="792"/>
            </w:tabs>
            <w:ind w:left="792" w:hanging="432"/>
          </w:pPr>
        </w:pPrChange>
      </w:pPr>
      <w:r w:rsidRPr="00B42986">
        <w:rPr>
          <w:rFonts w:ascii="Verdana" w:hAnsi="Verdana"/>
          <w:sz w:val="20"/>
          <w:szCs w:val="20"/>
        </w:rPr>
        <w:t xml:space="preserve"> </w:t>
      </w:r>
      <w:ins w:id="2" w:author="Tammy Johnson" w:date="2010-05-11T15:41:00Z">
        <w:r w:rsidR="00111918">
          <w:rPr>
            <w:rFonts w:ascii="Verdana" w:hAnsi="Verdana"/>
            <w:sz w:val="20"/>
            <w:szCs w:val="20"/>
          </w:rPr>
          <w:tab/>
          <w:t xml:space="preserve"> </w:t>
        </w:r>
      </w:ins>
      <w:proofErr w:type="gramStart"/>
      <w:r w:rsidRPr="00B42986">
        <w:rPr>
          <w:rFonts w:ascii="Verdana" w:hAnsi="Verdana"/>
          <w:sz w:val="20"/>
          <w:szCs w:val="20"/>
        </w:rPr>
        <w:t>schedule</w:t>
      </w:r>
      <w:proofErr w:type="gramEnd"/>
    </w:p>
    <w:p w:rsidR="00111918" w:rsidRDefault="00BA11AD" w:rsidP="00BA11AD">
      <w:pPr>
        <w:numPr>
          <w:ilvl w:val="0"/>
          <w:numId w:val="5"/>
        </w:numPr>
        <w:rPr>
          <w:ins w:id="3" w:author="Tammy Johnson" w:date="2010-05-11T15:41:00Z"/>
          <w:rFonts w:ascii="Verdana" w:hAnsi="Verdana"/>
          <w:sz w:val="20"/>
          <w:szCs w:val="20"/>
        </w:rPr>
      </w:pPr>
      <w:r w:rsidRPr="00B42986">
        <w:rPr>
          <w:rFonts w:ascii="Verdana" w:hAnsi="Verdana"/>
          <w:sz w:val="20"/>
          <w:szCs w:val="20"/>
        </w:rPr>
        <w:t>Obtain additional expertise and artifact</w:t>
      </w:r>
    </w:p>
    <w:p w:rsidR="00174376" w:rsidRDefault="00BA11AD" w:rsidP="00174376">
      <w:pPr>
        <w:ind w:left="360"/>
        <w:rPr>
          <w:rFonts w:ascii="Verdana" w:hAnsi="Verdana"/>
          <w:sz w:val="20"/>
          <w:szCs w:val="20"/>
        </w:rPr>
        <w:pPrChange w:id="4" w:author="Tammy Johnson" w:date="2010-05-11T15:41:00Z">
          <w:pPr>
            <w:numPr>
              <w:numId w:val="5"/>
            </w:numPr>
            <w:tabs>
              <w:tab w:val="num" w:pos="792"/>
            </w:tabs>
            <w:ind w:left="792" w:hanging="432"/>
          </w:pPr>
        </w:pPrChange>
      </w:pPr>
      <w:del w:id="5" w:author="Tammy Johnson" w:date="2010-05-11T15:41:00Z">
        <w:r w:rsidRPr="00B42986" w:rsidDel="00111918">
          <w:rPr>
            <w:rFonts w:ascii="Verdana" w:hAnsi="Verdana"/>
            <w:sz w:val="20"/>
            <w:szCs w:val="20"/>
          </w:rPr>
          <w:delText xml:space="preserve"> </w:delText>
        </w:r>
      </w:del>
      <w:ins w:id="6" w:author="Tammy Johnson" w:date="2010-05-11T15:41:00Z">
        <w:r w:rsidR="00111918">
          <w:rPr>
            <w:rFonts w:ascii="Verdana" w:hAnsi="Verdana"/>
            <w:sz w:val="20"/>
            <w:szCs w:val="20"/>
          </w:rPr>
          <w:t xml:space="preserve">           </w:t>
        </w:r>
      </w:ins>
      <w:proofErr w:type="gramStart"/>
      <w:r w:rsidRPr="00B42986">
        <w:rPr>
          <w:rFonts w:ascii="Verdana" w:hAnsi="Verdana"/>
          <w:sz w:val="20"/>
          <w:szCs w:val="20"/>
        </w:rPr>
        <w:t>information</w:t>
      </w:r>
      <w:proofErr w:type="gramEnd"/>
      <w:r>
        <w:rPr>
          <w:rFonts w:ascii="Verdana" w:hAnsi="Verdana"/>
          <w:sz w:val="20"/>
          <w:szCs w:val="20"/>
        </w:rPr>
        <w:t>,</w:t>
      </w:r>
      <w:r w:rsidRPr="00B42986">
        <w:rPr>
          <w:rFonts w:ascii="Verdana" w:hAnsi="Verdana"/>
          <w:sz w:val="20"/>
          <w:szCs w:val="20"/>
        </w:rPr>
        <w:t xml:space="preserve"> as needed</w:t>
      </w:r>
    </w:p>
    <w:p w:rsidR="00BA11AD" w:rsidRPr="00B42986" w:rsidRDefault="00BA11AD" w:rsidP="00BA11AD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B42986">
        <w:rPr>
          <w:rFonts w:ascii="Verdana" w:hAnsi="Verdana"/>
          <w:sz w:val="20"/>
          <w:szCs w:val="20"/>
        </w:rPr>
        <w:t>Strive for consensus in the assessment</w:t>
      </w:r>
    </w:p>
    <w:p w:rsidR="00BA11AD" w:rsidRPr="00580F1A" w:rsidRDefault="00BA11AD" w:rsidP="00BA11AD">
      <w:pPr>
        <w:numPr>
          <w:ilvl w:val="0"/>
          <w:numId w:val="5"/>
        </w:numPr>
        <w:rPr>
          <w:rFonts w:ascii="Verdana" w:hAnsi="Verdana"/>
        </w:rPr>
      </w:pPr>
      <w:r w:rsidRPr="00B42986">
        <w:rPr>
          <w:rFonts w:ascii="Verdana" w:hAnsi="Verdana"/>
          <w:sz w:val="20"/>
          <w:szCs w:val="20"/>
        </w:rPr>
        <w:t>Sign the final TRA document</w:t>
      </w:r>
    </w:p>
    <w:p w:rsidR="00111918" w:rsidRPr="00111918" w:rsidRDefault="00BA11AD" w:rsidP="00BA11AD">
      <w:pPr>
        <w:pStyle w:val="ListParagraph"/>
        <w:numPr>
          <w:ilvl w:val="0"/>
          <w:numId w:val="5"/>
        </w:numPr>
        <w:rPr>
          <w:ins w:id="7" w:author="Tammy Johnson" w:date="2010-05-11T15:41:00Z"/>
          <w:rFonts w:ascii="Verdana" w:hAnsi="Verdana"/>
          <w:rPrChange w:id="8" w:author="Tammy Johnson" w:date="2010-05-11T15:41:00Z">
            <w:rPr>
              <w:ins w:id="9" w:author="Tammy Johnson" w:date="2010-05-11T15:41:00Z"/>
              <w:rFonts w:ascii="Verdana" w:hAnsi="Verdana"/>
              <w:bCs/>
              <w:sz w:val="20"/>
              <w:szCs w:val="20"/>
            </w:rPr>
          </w:rPrChange>
        </w:rPr>
      </w:pPr>
      <w:r w:rsidRPr="003B107A">
        <w:rPr>
          <w:rFonts w:ascii="Verdana" w:hAnsi="Verdana"/>
          <w:sz w:val="20"/>
          <w:szCs w:val="20"/>
        </w:rPr>
        <w:t>Communicate</w:t>
      </w:r>
      <w:r w:rsidRPr="003B107A">
        <w:rPr>
          <w:rFonts w:ascii="Verdana" w:hAnsi="Verdana"/>
          <w:bCs/>
          <w:sz w:val="20"/>
          <w:szCs w:val="20"/>
        </w:rPr>
        <w:t xml:space="preserve"> progress and </w:t>
      </w:r>
      <w:proofErr w:type="spellStart"/>
      <w:r w:rsidRPr="003B107A">
        <w:rPr>
          <w:rFonts w:ascii="Verdana" w:hAnsi="Verdana"/>
          <w:bCs/>
          <w:sz w:val="20"/>
          <w:szCs w:val="20"/>
        </w:rPr>
        <w:t>outbrief</w:t>
      </w:r>
      <w:proofErr w:type="spellEnd"/>
      <w:r w:rsidRPr="003B107A">
        <w:rPr>
          <w:rFonts w:ascii="Verdana" w:hAnsi="Verdana"/>
          <w:bCs/>
          <w:sz w:val="20"/>
          <w:szCs w:val="20"/>
        </w:rPr>
        <w:t xml:space="preserve"> the</w:t>
      </w:r>
    </w:p>
    <w:p w:rsidR="00174376" w:rsidRPr="00174376" w:rsidRDefault="00111918" w:rsidP="00174376">
      <w:pPr>
        <w:ind w:left="360"/>
        <w:rPr>
          <w:rFonts w:ascii="Verdana" w:hAnsi="Verdana"/>
          <w:rPrChange w:id="10" w:author="Tammy Johnson" w:date="2010-05-11T15:41:00Z">
            <w:rPr/>
          </w:rPrChange>
        </w:rPr>
        <w:pPrChange w:id="11" w:author="Tammy Johnson" w:date="2010-05-11T15:41:00Z">
          <w:pPr>
            <w:pStyle w:val="ListParagraph"/>
            <w:numPr>
              <w:numId w:val="5"/>
            </w:numPr>
            <w:tabs>
              <w:tab w:val="num" w:pos="792"/>
            </w:tabs>
            <w:ind w:left="792" w:hanging="432"/>
          </w:pPr>
        </w:pPrChange>
      </w:pPr>
      <w:ins w:id="12" w:author="Tammy Johnson" w:date="2010-05-11T15:41:00Z">
        <w:r>
          <w:rPr>
            <w:rFonts w:ascii="Verdana" w:hAnsi="Verdana"/>
            <w:bCs/>
            <w:sz w:val="20"/>
            <w:szCs w:val="20"/>
          </w:rPr>
          <w:t xml:space="preserve">          </w:t>
        </w:r>
      </w:ins>
      <w:r w:rsidR="00174376" w:rsidRPr="00174376">
        <w:rPr>
          <w:rFonts w:ascii="Verdana" w:hAnsi="Verdana"/>
          <w:bCs/>
          <w:sz w:val="20"/>
          <w:szCs w:val="20"/>
          <w:rPrChange w:id="13" w:author="Tammy Johnson" w:date="2010-05-11T15:41:00Z">
            <w:rPr/>
          </w:rPrChange>
        </w:rPr>
        <w:t xml:space="preserve"> TRA results to SAF / AQR</w:t>
      </w:r>
    </w:p>
    <w:p w:rsidR="00BA11AD" w:rsidRPr="00345529" w:rsidRDefault="00BA11AD" w:rsidP="00BA11AD">
      <w:pPr>
        <w:pStyle w:val="BESABulletedText"/>
        <w:ind w:left="26"/>
        <w:rPr>
          <w:rFonts w:ascii="Verdana" w:hAnsi="Verdana"/>
          <w:szCs w:val="20"/>
        </w:rPr>
      </w:pPr>
    </w:p>
    <w:sectPr w:rsidR="00BA11AD" w:rsidRPr="00345529" w:rsidSect="00DC5CA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EAA" w:rsidRDefault="00620EAA" w:rsidP="000E10C2">
      <w:r>
        <w:separator/>
      </w:r>
    </w:p>
  </w:endnote>
  <w:endnote w:type="continuationSeparator" w:id="0">
    <w:p w:rsidR="00620EAA" w:rsidRDefault="00620EAA" w:rsidP="000E10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92853"/>
      <w:docPartObj>
        <w:docPartGallery w:val="Page Numbers (Bottom of Page)"/>
        <w:docPartUnique/>
      </w:docPartObj>
    </w:sdtPr>
    <w:sdtContent>
      <w:p w:rsidR="000E10C2" w:rsidRDefault="00174376">
        <w:pPr>
          <w:pStyle w:val="Footer"/>
          <w:jc w:val="center"/>
        </w:pPr>
        <w:fldSimple w:instr=" PAGE   \* MERGEFORMAT ">
          <w:r w:rsidR="006A493A">
            <w:rPr>
              <w:noProof/>
            </w:rPr>
            <w:t>1</w:t>
          </w:r>
        </w:fldSimple>
      </w:p>
    </w:sdtContent>
  </w:sdt>
  <w:p w:rsidR="000E10C2" w:rsidRDefault="000E1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EAA" w:rsidRDefault="00620EAA" w:rsidP="000E10C2">
      <w:r>
        <w:separator/>
      </w:r>
    </w:p>
  </w:footnote>
  <w:footnote w:type="continuationSeparator" w:id="0">
    <w:p w:rsidR="00620EAA" w:rsidRDefault="00620EAA" w:rsidP="000E10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0F9F"/>
    <w:multiLevelType w:val="hybridMultilevel"/>
    <w:tmpl w:val="6B92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07B43"/>
    <w:multiLevelType w:val="hybridMultilevel"/>
    <w:tmpl w:val="279CF82E"/>
    <w:lvl w:ilvl="0" w:tplc="78EED8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05368C"/>
    <w:multiLevelType w:val="hybridMultilevel"/>
    <w:tmpl w:val="AE1CD33A"/>
    <w:lvl w:ilvl="0" w:tplc="9F52BE66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1424D"/>
    <w:multiLevelType w:val="hybridMultilevel"/>
    <w:tmpl w:val="9A90EDE8"/>
    <w:lvl w:ilvl="0" w:tplc="78EED8DA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</w:abstractNum>
  <w:abstractNum w:abstractNumId="4">
    <w:nsid w:val="3BB54D8E"/>
    <w:multiLevelType w:val="hybridMultilevel"/>
    <w:tmpl w:val="65E6BCDE"/>
    <w:lvl w:ilvl="0" w:tplc="2D382432">
      <w:start w:val="1"/>
      <w:numFmt w:val="bullet"/>
      <w:lvlText w:val=""/>
      <w:lvlJc w:val="left"/>
      <w:pPr>
        <w:tabs>
          <w:tab w:val="num" w:pos="972"/>
        </w:tabs>
        <w:ind w:left="972" w:hanging="432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10C2"/>
    <w:rsid w:val="00062E6E"/>
    <w:rsid w:val="000E10C2"/>
    <w:rsid w:val="00111918"/>
    <w:rsid w:val="00121248"/>
    <w:rsid w:val="00144F95"/>
    <w:rsid w:val="00174376"/>
    <w:rsid w:val="0019361E"/>
    <w:rsid w:val="00195521"/>
    <w:rsid w:val="001A2584"/>
    <w:rsid w:val="00224F9F"/>
    <w:rsid w:val="0024623D"/>
    <w:rsid w:val="002529D4"/>
    <w:rsid w:val="0025524E"/>
    <w:rsid w:val="002A1E31"/>
    <w:rsid w:val="003041DF"/>
    <w:rsid w:val="00345529"/>
    <w:rsid w:val="003A2977"/>
    <w:rsid w:val="00403432"/>
    <w:rsid w:val="004775F7"/>
    <w:rsid w:val="00534688"/>
    <w:rsid w:val="00535CDA"/>
    <w:rsid w:val="00556725"/>
    <w:rsid w:val="005F55B2"/>
    <w:rsid w:val="00620EAA"/>
    <w:rsid w:val="0065147A"/>
    <w:rsid w:val="006A493A"/>
    <w:rsid w:val="00874F62"/>
    <w:rsid w:val="009155EC"/>
    <w:rsid w:val="0095561A"/>
    <w:rsid w:val="009C1465"/>
    <w:rsid w:val="009D5DDA"/>
    <w:rsid w:val="00A10AFF"/>
    <w:rsid w:val="00A453D9"/>
    <w:rsid w:val="00A62752"/>
    <w:rsid w:val="00A7019B"/>
    <w:rsid w:val="00AB21F3"/>
    <w:rsid w:val="00B1709D"/>
    <w:rsid w:val="00BA11AD"/>
    <w:rsid w:val="00C0027D"/>
    <w:rsid w:val="00C62FA8"/>
    <w:rsid w:val="00CB533F"/>
    <w:rsid w:val="00CF2F80"/>
    <w:rsid w:val="00D17485"/>
    <w:rsid w:val="00D559EA"/>
    <w:rsid w:val="00DC0CD7"/>
    <w:rsid w:val="00DC5CA8"/>
    <w:rsid w:val="00DD7CB3"/>
    <w:rsid w:val="00E0107F"/>
    <w:rsid w:val="00E62ACE"/>
    <w:rsid w:val="00EA379E"/>
    <w:rsid w:val="00F01E81"/>
    <w:rsid w:val="00F37D21"/>
    <w:rsid w:val="00F5050C"/>
    <w:rsid w:val="00F752FD"/>
    <w:rsid w:val="00FD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10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10C2"/>
  </w:style>
  <w:style w:type="paragraph" w:styleId="Footer">
    <w:name w:val="footer"/>
    <w:basedOn w:val="Normal"/>
    <w:link w:val="FooterChar"/>
    <w:uiPriority w:val="99"/>
    <w:unhideWhenUsed/>
    <w:rsid w:val="000E10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0C2"/>
  </w:style>
  <w:style w:type="paragraph" w:customStyle="1" w:styleId="BESABulletedText">
    <w:name w:val="BESA Bulleted Text"/>
    <w:basedOn w:val="Normal"/>
    <w:rsid w:val="00345529"/>
    <w:pPr>
      <w:spacing w:before="60" w:after="60"/>
    </w:pPr>
    <w:rPr>
      <w:rFonts w:ascii="Arial" w:eastAsia="SimSun" w:hAnsi="Arial" w:cs="Times New Roman"/>
      <w:sz w:val="20"/>
      <w:szCs w:val="24"/>
    </w:rPr>
  </w:style>
  <w:style w:type="paragraph" w:customStyle="1" w:styleId="BESAPopupTextNotice">
    <w:name w:val="BESA Popup Text Notice"/>
    <w:basedOn w:val="Normal"/>
    <w:link w:val="BESAPopupTextNoticeChar"/>
    <w:rsid w:val="00345529"/>
    <w:pPr>
      <w:spacing w:before="120" w:after="240"/>
    </w:pPr>
    <w:rPr>
      <w:rFonts w:ascii="Arial" w:eastAsia="SimSun" w:hAnsi="Arial" w:cs="Times New Roman"/>
      <w:i/>
      <w:sz w:val="20"/>
      <w:szCs w:val="24"/>
    </w:rPr>
  </w:style>
  <w:style w:type="character" w:customStyle="1" w:styleId="BESAPopupTextNoticeChar">
    <w:name w:val="BESA Popup Text Notice Char"/>
    <w:basedOn w:val="DefaultParagraphFont"/>
    <w:link w:val="BESAPopupTextNotice"/>
    <w:rsid w:val="00345529"/>
    <w:rPr>
      <w:rFonts w:ascii="Arial" w:eastAsia="SimSun" w:hAnsi="Arial" w:cs="Times New Roman"/>
      <w:i/>
      <w:sz w:val="20"/>
      <w:szCs w:val="24"/>
    </w:rPr>
  </w:style>
  <w:style w:type="paragraph" w:styleId="ListParagraph">
    <w:name w:val="List Paragraph"/>
    <w:basedOn w:val="Normal"/>
    <w:uiPriority w:val="34"/>
    <w:qFormat/>
    <w:rsid w:val="003455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9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9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Woodward</dc:creator>
  <cp:lastModifiedBy>Jamie Liske</cp:lastModifiedBy>
  <cp:revision>16</cp:revision>
  <dcterms:created xsi:type="dcterms:W3CDTF">2010-05-11T18:59:00Z</dcterms:created>
  <dcterms:modified xsi:type="dcterms:W3CDTF">2010-06-14T19:22:00Z</dcterms:modified>
</cp:coreProperties>
</file>